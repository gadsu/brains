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823C" w14:textId="35AADA35" w:rsidR="00241FAB" w:rsidRDefault="00485F43">
      <w:r>
        <w:t>Test plan:</w:t>
      </w:r>
    </w:p>
    <w:p w14:paraId="768201E3" w14:textId="11683C45" w:rsidR="00485F43" w:rsidRDefault="0053210D">
      <w:pPr>
        <w:rPr>
          <w:ins w:id="0" w:author="quinton halliday" w:date="2019-01-16T17:37:00Z"/>
        </w:rPr>
      </w:pPr>
      <w:r>
        <w:t>We should donate at least two hours a week after a new build has been finished, for testing purposes. If more time is needed for testing we will allocate more time. Testers will be f</w:t>
      </w:r>
      <w:r w:rsidR="006338CC">
        <w:t>ou</w:t>
      </w:r>
      <w:r>
        <w:t xml:space="preserve">nd in the </w:t>
      </w:r>
      <w:proofErr w:type="spellStart"/>
      <w:r>
        <w:t>tc</w:t>
      </w:r>
      <w:proofErr w:type="spellEnd"/>
      <w:r>
        <w:t xml:space="preserve"> during game nights</w:t>
      </w:r>
      <w:r w:rsidR="006338CC">
        <w:t xml:space="preserve">, and we will test for an hour </w:t>
      </w:r>
      <w:commentRangeStart w:id="1"/>
      <w:r w:rsidR="006338CC">
        <w:t>there</w:t>
      </w:r>
      <w:commentRangeEnd w:id="1"/>
      <w:r w:rsidR="0018160F">
        <w:rPr>
          <w:rStyle w:val="CommentReference"/>
        </w:rPr>
        <w:commentReference w:id="1"/>
      </w:r>
      <w:r w:rsidR="006338CC">
        <w:t>.</w:t>
      </w:r>
      <w:r>
        <w:t>.</w:t>
      </w:r>
    </w:p>
    <w:p w14:paraId="66DCCAED" w14:textId="77777777" w:rsidR="002F29D8" w:rsidRDefault="002F29D8">
      <w:pPr>
        <w:rPr>
          <w:ins w:id="2" w:author="quinton halliday" w:date="2019-01-16T16:16:00Z"/>
        </w:rPr>
      </w:pPr>
    </w:p>
    <w:p w14:paraId="3A8A0D98" w14:textId="74760D27" w:rsidR="00B20438" w:rsidRDefault="00B20438">
      <w:pPr>
        <w:rPr>
          <w:ins w:id="3" w:author="quinton halliday" w:date="2019-01-16T17:35:00Z"/>
        </w:rPr>
      </w:pPr>
      <w:ins w:id="4" w:author="quinton halliday" w:date="2019-01-16T16:16:00Z">
        <w:r>
          <w:t xml:space="preserve">How </w:t>
        </w:r>
      </w:ins>
      <w:ins w:id="5" w:author="quinton halliday" w:date="2019-01-16T16:19:00Z">
        <w:r>
          <w:t>do we attract testers?</w:t>
        </w:r>
      </w:ins>
    </w:p>
    <w:p w14:paraId="6FE37BCA" w14:textId="0D54BF17" w:rsidR="002F29D8" w:rsidRDefault="002F29D8">
      <w:pPr>
        <w:rPr>
          <w:ins w:id="6" w:author="quinton halliday" w:date="2019-01-16T17:35:00Z"/>
        </w:rPr>
      </w:pPr>
      <w:ins w:id="7" w:author="quinton halliday" w:date="2019-01-16T17:35:00Z">
        <w:r>
          <w:t xml:space="preserve">The current plan to attract </w:t>
        </w:r>
        <w:proofErr w:type="spellStart"/>
        <w:r>
          <w:t>playtesters</w:t>
        </w:r>
        <w:proofErr w:type="spellEnd"/>
        <w:r>
          <w:t xml:space="preserve"> is to entice them with cookies.</w:t>
        </w:r>
      </w:ins>
    </w:p>
    <w:p w14:paraId="07337D85" w14:textId="77777777" w:rsidR="002F29D8" w:rsidRDefault="002F29D8">
      <w:pPr>
        <w:rPr>
          <w:ins w:id="8" w:author="quinton halliday" w:date="2019-01-16T16:19:00Z"/>
        </w:rPr>
      </w:pPr>
    </w:p>
    <w:p w14:paraId="2CB28F45" w14:textId="2536E2C4" w:rsidR="00B20438" w:rsidRDefault="00B20438">
      <w:pPr>
        <w:rPr>
          <w:ins w:id="9" w:author="quinton halliday" w:date="2019-01-16T17:36:00Z"/>
        </w:rPr>
      </w:pPr>
      <w:ins w:id="10" w:author="quinton halliday" w:date="2019-01-16T16:19:00Z">
        <w:r>
          <w:t>What is our current preferred player demographic?</w:t>
        </w:r>
      </w:ins>
    </w:p>
    <w:p w14:paraId="45A62F60" w14:textId="475F8563" w:rsidR="002F29D8" w:rsidRDefault="002F29D8">
      <w:ins w:id="11" w:author="quinton halliday" w:date="2019-01-16T17:36:00Z">
        <w:r>
          <w:t>The current player demographic is people ages 17 to 26</w:t>
        </w:r>
      </w:ins>
      <w:ins w:id="12" w:author="quinton halliday" w:date="2019-01-16T17:37:00Z">
        <w:r>
          <w:t>.</w:t>
        </w:r>
      </w:ins>
    </w:p>
    <w:p w14:paraId="7846E08D" w14:textId="25750B2D" w:rsidR="0053210D" w:rsidRPr="00C34F01" w:rsidRDefault="00E9529A">
      <w:pPr>
        <w:rPr>
          <w:ins w:id="13" w:author="quinton halliday" w:date="2019-01-16T16:14:00Z"/>
          <w:strike/>
          <w:rPrChange w:id="14" w:author="quinton halliday" w:date="2019-01-16T16:20:00Z">
            <w:rPr>
              <w:ins w:id="15" w:author="quinton halliday" w:date="2019-01-16T16:14:00Z"/>
            </w:rPr>
          </w:rPrChange>
        </w:rPr>
      </w:pPr>
      <w:r w:rsidRPr="00C34F01">
        <w:rPr>
          <w:strike/>
          <w:rPrChange w:id="16" w:author="quinton halliday" w:date="2019-01-16T16:20:00Z">
            <w:rPr/>
          </w:rPrChange>
        </w:rPr>
        <w:t xml:space="preserve">Requests for testing: We would like for testers to find bugs and describe what they did to cause them to happen. Testing should be fairy quick in the beginning depending on how many bugs pop </w:t>
      </w:r>
      <w:commentRangeStart w:id="17"/>
      <w:commentRangeStart w:id="18"/>
      <w:r w:rsidRPr="00C34F01">
        <w:rPr>
          <w:strike/>
          <w:rPrChange w:id="19" w:author="quinton halliday" w:date="2019-01-16T16:20:00Z">
            <w:rPr/>
          </w:rPrChange>
        </w:rPr>
        <w:t>up</w:t>
      </w:r>
      <w:commentRangeEnd w:id="17"/>
      <w:r w:rsidR="0018160F" w:rsidRPr="00C34F01">
        <w:rPr>
          <w:rStyle w:val="CommentReference"/>
          <w:strike/>
          <w:rPrChange w:id="20" w:author="quinton halliday" w:date="2019-01-16T16:20:00Z">
            <w:rPr>
              <w:rStyle w:val="CommentReference"/>
            </w:rPr>
          </w:rPrChange>
        </w:rPr>
        <w:commentReference w:id="17"/>
      </w:r>
      <w:commentRangeEnd w:id="18"/>
      <w:r w:rsidR="0018160F" w:rsidRPr="00C34F01">
        <w:rPr>
          <w:rStyle w:val="CommentReference"/>
          <w:strike/>
          <w:rPrChange w:id="21" w:author="quinton halliday" w:date="2019-01-16T16:20:00Z">
            <w:rPr>
              <w:rStyle w:val="CommentReference"/>
            </w:rPr>
          </w:rPrChange>
        </w:rPr>
        <w:commentReference w:id="18"/>
      </w:r>
      <w:r w:rsidRPr="00C34F01">
        <w:rPr>
          <w:strike/>
          <w:rPrChange w:id="22" w:author="quinton halliday" w:date="2019-01-16T16:20:00Z">
            <w:rPr/>
          </w:rPrChange>
        </w:rPr>
        <w:t>.</w:t>
      </w:r>
    </w:p>
    <w:p w14:paraId="163A844F" w14:textId="16BCBEE9" w:rsidR="00B20438" w:rsidRDefault="00EC210A">
      <w:ins w:id="23" w:author="quinton halliday" w:date="2019-01-16T17:35:00Z">
        <w:r>
          <w:t>D</w:t>
        </w:r>
      </w:ins>
      <w:ins w:id="24" w:author="quinton halliday" w:date="2019-01-16T16:15:00Z">
        <w:r w:rsidR="00B20438">
          <w:t>oes the current design allow the player to explore the core essential experience?</w:t>
        </w:r>
      </w:ins>
      <w:ins w:id="25" w:author="quinton halliday" w:date="2019-01-16T16:16:00Z">
        <w:r w:rsidR="00B20438">
          <w:t xml:space="preserve"> If not, how can we fix it?</w:t>
        </w:r>
      </w:ins>
    </w:p>
    <w:p w14:paraId="7F94C459" w14:textId="77777777" w:rsidR="002F29D8" w:rsidRDefault="002F29D8" w:rsidP="002F29D8">
      <w:pPr>
        <w:ind w:firstLine="720"/>
        <w:rPr>
          <w:ins w:id="26" w:author="quinton halliday" w:date="2019-01-16T17:42:00Z"/>
          <w:rFonts w:ascii="Droid Sans" w:eastAsia="Droid Sans" w:hAnsi="Droid Sans" w:cs="Droid Sans"/>
          <w:sz w:val="24"/>
          <w:szCs w:val="24"/>
          <w:u w:val="single"/>
        </w:rPr>
      </w:pPr>
      <w:ins w:id="27" w:author="quinton halliday" w:date="2019-01-16T17:42:00Z">
        <w:r>
          <w:t xml:space="preserve">Current core experience: Experiencing exigency while controlling a zombie trying to traverse through an exaggerated world in order to find the perfect grave.  </w:t>
        </w:r>
      </w:ins>
    </w:p>
    <w:p w14:paraId="56759C31" w14:textId="7C9EEBB8" w:rsidR="00493469" w:rsidRDefault="00493469"/>
    <w:p w14:paraId="0B672CB4" w14:textId="7F784671" w:rsidR="00493469" w:rsidRDefault="00493469">
      <w:pPr>
        <w:rPr>
          <w:ins w:id="28" w:author="quinton halliday" w:date="2019-01-16T17:45:00Z"/>
        </w:rPr>
      </w:pPr>
      <w:commentRangeStart w:id="29"/>
      <w:r>
        <w:t>Questions</w:t>
      </w:r>
      <w:commentRangeEnd w:id="29"/>
      <w:r w:rsidR="0018160F">
        <w:rPr>
          <w:rStyle w:val="CommentReference"/>
        </w:rPr>
        <w:commentReference w:id="29"/>
      </w:r>
    </w:p>
    <w:p w14:paraId="443351DD" w14:textId="718DAE8C" w:rsidR="007324BF" w:rsidRDefault="007324BF"/>
    <w:p w14:paraId="25B5343D" w14:textId="59A79D99" w:rsidR="002A1964" w:rsidRDefault="002A1964">
      <w:r w:rsidRPr="002A1964">
        <w:t>What did you enjoy about the zombie’s movement?</w:t>
      </w:r>
    </w:p>
    <w:p w14:paraId="6342B8DC" w14:textId="6EC6362E" w:rsidR="002A1964" w:rsidRDefault="002A1964">
      <w:r w:rsidRPr="002A1964">
        <w:t>Is there anything you would like changed about it?</w:t>
      </w:r>
    </w:p>
    <w:p w14:paraId="467EB0EB" w14:textId="406B6AB2" w:rsidR="002A1964" w:rsidRDefault="002A1964">
      <w:r w:rsidRPr="002A1964">
        <w:t>Was there anything that you think should be changed about the camera?</w:t>
      </w:r>
    </w:p>
    <w:p w14:paraId="370B69EB" w14:textId="1F031BE5" w:rsidR="002A1964" w:rsidRDefault="002A1964">
      <w:r w:rsidRPr="002A1964">
        <w:t>What did you enjoy about the level?</w:t>
      </w:r>
    </w:p>
    <w:p w14:paraId="75CB296B" w14:textId="08D08345" w:rsidR="004B60B4" w:rsidRDefault="002A1964">
      <w:r>
        <w:t xml:space="preserve"> </w:t>
      </w:r>
      <w:r w:rsidRPr="002A1964">
        <w:t xml:space="preserve">If there was a least favorite part of our game, what was it and </w:t>
      </w:r>
      <w:commentRangeStart w:id="30"/>
      <w:r w:rsidRPr="002A1964">
        <w:t>why</w:t>
      </w:r>
      <w:commentRangeEnd w:id="30"/>
      <w:r w:rsidR="0018160F">
        <w:rPr>
          <w:rStyle w:val="CommentReference"/>
        </w:rPr>
        <w:commentReference w:id="30"/>
      </w:r>
      <w:r w:rsidRPr="002A1964">
        <w:t>?</w:t>
      </w:r>
    </w:p>
    <w:p w14:paraId="424894A8" w14:textId="3F52AA79" w:rsidR="00F63ABC" w:rsidRDefault="00F63ABC">
      <w:r>
        <w:t xml:space="preserve">Which door did you leave through to </w:t>
      </w:r>
      <w:proofErr w:type="spellStart"/>
      <w:r>
        <w:t>to</w:t>
      </w:r>
      <w:proofErr w:type="spellEnd"/>
      <w:r>
        <w:t xml:space="preserve"> get out of </w:t>
      </w:r>
      <w:proofErr w:type="gramStart"/>
      <w:r>
        <w:t>toms</w:t>
      </w:r>
      <w:proofErr w:type="gramEnd"/>
      <w:r>
        <w:t xml:space="preserve"> bar, left or right? Why?</w:t>
      </w:r>
      <w:bookmarkStart w:id="31" w:name="_GoBack"/>
      <w:bookmarkEnd w:id="31"/>
    </w:p>
    <w:p w14:paraId="2602045D" w14:textId="366E347C" w:rsidR="00172414" w:rsidRDefault="00172414"/>
    <w:p w14:paraId="5454CD08" w14:textId="2E8B1670" w:rsidR="00172414" w:rsidRDefault="00172414">
      <w:r>
        <w:t>Build release schedule</w:t>
      </w:r>
    </w:p>
    <w:p w14:paraId="28E896F0" w14:textId="372397D8" w:rsidR="00172414" w:rsidRDefault="00172414">
      <w:del w:id="32" w:author="quinton halliday" w:date="2019-01-16T16:24:00Z">
        <w:r w:rsidDel="00C34F01">
          <w:delText>My admin stated that his goal is to have a build available every Friday, this will allow for testing throughout the next week, the build will</w:delText>
        </w:r>
        <w:r w:rsidR="006338CC" w:rsidDel="00C34F01">
          <w:delText xml:space="preserve"> be</w:delText>
        </w:r>
        <w:r w:rsidDel="00C34F01">
          <w:delText xml:space="preserve"> </w:delText>
        </w:r>
        <w:r w:rsidR="006338CC" w:rsidDel="00C34F01">
          <w:delText xml:space="preserve">provided as an executable. </w:delText>
        </w:r>
      </w:del>
      <w:ins w:id="33" w:author="quinton halliday" w:date="2019-01-16T16:24:00Z">
        <w:r w:rsidR="00C34F01">
          <w:t>The current release schedule for builds is by-weekly in-line with the sprint report.</w:t>
        </w:r>
      </w:ins>
    </w:p>
    <w:p w14:paraId="1E3B1C65" w14:textId="77777777" w:rsidR="006338CC" w:rsidRDefault="006338CC" w:rsidP="006338CC"/>
    <w:p w14:paraId="159484D4" w14:textId="63E6F3B5" w:rsidR="006338CC" w:rsidRDefault="006338CC" w:rsidP="006338CC">
      <w:r>
        <w:t>Testingschedule</w:t>
      </w:r>
    </w:p>
    <w:p w14:paraId="7DB87C5F" w14:textId="0A06B523" w:rsidR="006338CC" w:rsidDel="00682E5A" w:rsidRDefault="006338CC" w:rsidP="006338CC">
      <w:pPr>
        <w:ind w:firstLine="720"/>
        <w:rPr>
          <w:del w:id="34" w:author="quinton halliday" w:date="2019-01-16T16:25:00Z"/>
        </w:rPr>
      </w:pPr>
      <w:del w:id="35" w:author="quinton halliday" w:date="2019-01-16T16:25:00Z">
        <w:r w:rsidDel="00682E5A">
          <w:lastRenderedPageBreak/>
          <w:delText>New feature test- Mondays- in house test to make sure everything does what its supposed too</w:delText>
        </w:r>
      </w:del>
    </w:p>
    <w:p w14:paraId="29885408" w14:textId="799DC2A2" w:rsidR="006338CC" w:rsidDel="00682E5A" w:rsidRDefault="006338CC" w:rsidP="006338CC">
      <w:pPr>
        <w:ind w:firstLine="720"/>
        <w:rPr>
          <w:del w:id="36" w:author="quinton halliday" w:date="2019-01-16T16:25:00Z"/>
        </w:rPr>
      </w:pPr>
      <w:del w:id="37" w:author="quinton halliday" w:date="2019-01-16T16:25:00Z">
        <w:r w:rsidDel="00682E5A">
          <w:delText>Wednesday- day for hot fixing bugs revealed during the new feature tests.</w:delText>
        </w:r>
      </w:del>
    </w:p>
    <w:p w14:paraId="6E0C72C5" w14:textId="309BA623" w:rsidR="006338CC" w:rsidRDefault="006338CC" w:rsidP="006338CC">
      <w:pPr>
        <w:ind w:firstLine="720"/>
      </w:pPr>
      <w:del w:id="38" w:author="quinton halliday" w:date="2019-01-16T16:25:00Z">
        <w:r w:rsidDel="00682E5A">
          <w:delText>Thursday- used t o test the feel of the game.</w:delText>
        </w:r>
      </w:del>
      <w:ins w:id="39" w:author="quinton halliday" w:date="2019-01-16T16:25:00Z">
        <w:r w:rsidR="00682E5A">
          <w:t>The new t</w:t>
        </w:r>
      </w:ins>
      <w:ins w:id="40" w:author="quinton halliday" w:date="2019-01-16T16:26:00Z">
        <w:r w:rsidR="00682E5A">
          <w:t xml:space="preserve">esting schedule for Brains: Graveyard bound </w:t>
        </w:r>
      </w:ins>
      <w:proofErr w:type="gramStart"/>
      <w:ins w:id="41" w:author="quinton halliday" w:date="2019-01-16T16:27:00Z">
        <w:r w:rsidR="00682E5A">
          <w:t xml:space="preserve">is </w:t>
        </w:r>
      </w:ins>
      <w:ins w:id="42" w:author="quinton halliday" w:date="2019-01-16T16:34:00Z">
        <w:r w:rsidR="001B48A5">
          <w:t>:</w:t>
        </w:r>
        <w:proofErr w:type="gramEnd"/>
        <w:r w:rsidR="001B48A5">
          <w:t xml:space="preserve"> (</w:t>
        </w:r>
      </w:ins>
      <w:ins w:id="43" w:author="quinton halliday" w:date="2019-01-16T16:35:00Z">
        <w:r w:rsidR="001B48A5">
          <w:t>needs to be discussed with the team.</w:t>
        </w:r>
      </w:ins>
      <w:ins w:id="44" w:author="quinton halliday" w:date="2019-01-16T16:34:00Z">
        <w:r w:rsidR="001B48A5">
          <w:t>)</w:t>
        </w:r>
      </w:ins>
    </w:p>
    <w:p w14:paraId="0751E536" w14:textId="217A22B6" w:rsidR="006338CC" w:rsidRDefault="006338CC"/>
    <w:p w14:paraId="174C1FD6" w14:textId="0605527F" w:rsidR="006338CC" w:rsidRDefault="006338CC">
      <w:pPr>
        <w:rPr>
          <w:ins w:id="45" w:author="quinton halliday" w:date="2019-01-16T16:35:00Z"/>
        </w:rPr>
      </w:pPr>
      <w:r>
        <w:t>Tests to be completed</w:t>
      </w:r>
      <w:ins w:id="46" w:author="quinton halliday" w:date="2019-01-16T16:35:00Z">
        <w:r w:rsidR="001B48A5">
          <w:t>-</w:t>
        </w:r>
      </w:ins>
    </w:p>
    <w:p w14:paraId="153A968D" w14:textId="078F6304" w:rsidR="001B48A5" w:rsidRDefault="001B48A5">
      <w:pPr>
        <w:rPr>
          <w:ins w:id="47" w:author="quinton halliday" w:date="2019-01-18T09:26:00Z"/>
        </w:rPr>
      </w:pPr>
      <w:ins w:id="48" w:author="quinton halliday" w:date="2019-01-16T16:35:00Z">
        <w:r>
          <w:t>Focus testing-</w:t>
        </w:r>
      </w:ins>
    </w:p>
    <w:p w14:paraId="184E4EF7" w14:textId="1491F4A7" w:rsidR="002B63D7" w:rsidRDefault="005065E6">
      <w:pPr>
        <w:pStyle w:val="ListParagraph"/>
        <w:numPr>
          <w:ilvl w:val="0"/>
          <w:numId w:val="1"/>
        </w:numPr>
        <w:rPr>
          <w:ins w:id="49" w:author="quinton halliday" w:date="2019-01-24T16:01:00Z"/>
        </w:rPr>
      </w:pPr>
      <w:ins w:id="50" w:author="quinton halliday" w:date="2019-01-18T09:26:00Z">
        <w:r>
          <w:t>Does the game match the core essential experience?</w:t>
        </w:r>
      </w:ins>
      <w:ins w:id="51" w:author="quinton halliday" w:date="2019-01-23T18:01:00Z">
        <w:r w:rsidR="00E710B1">
          <w:t xml:space="preserve"> </w:t>
        </w:r>
      </w:ins>
    </w:p>
    <w:p w14:paraId="3E635BD2" w14:textId="6412BD83" w:rsidR="00600882" w:rsidRDefault="00600882" w:rsidP="00062349">
      <w:pPr>
        <w:pStyle w:val="ListParagraph"/>
        <w:numPr>
          <w:ilvl w:val="0"/>
          <w:numId w:val="1"/>
        </w:numPr>
        <w:rPr>
          <w:ins w:id="52" w:author="quinton halliday" w:date="2019-01-24T17:23:00Z"/>
        </w:rPr>
      </w:pPr>
      <w:ins w:id="53" w:author="quinton halliday" w:date="2019-01-24T16:01:00Z">
        <w:r>
          <w:t>What would make the city feel more desolate?</w:t>
        </w:r>
      </w:ins>
    </w:p>
    <w:p w14:paraId="36CC9AB5" w14:textId="77777777" w:rsidR="00C5217D" w:rsidRDefault="00C5217D" w:rsidP="00C5217D">
      <w:pPr>
        <w:pStyle w:val="ListParagraph"/>
        <w:numPr>
          <w:ilvl w:val="0"/>
          <w:numId w:val="1"/>
        </w:numPr>
        <w:rPr>
          <w:ins w:id="54" w:author="quinton halliday" w:date="2019-01-24T17:23:00Z"/>
        </w:rPr>
      </w:pPr>
      <w:ins w:id="55" w:author="quinton halliday" w:date="2019-01-24T17:23:00Z">
        <w:r>
          <w:t>Were the enemies too easy? Too Hard?  (f)</w:t>
        </w:r>
      </w:ins>
    </w:p>
    <w:p w14:paraId="5FF92EC8" w14:textId="7453352F" w:rsidR="00C5217D" w:rsidRDefault="00C5217D" w:rsidP="00C5217D">
      <w:pPr>
        <w:pStyle w:val="ListParagraph"/>
        <w:numPr>
          <w:ilvl w:val="0"/>
          <w:numId w:val="1"/>
        </w:numPr>
        <w:rPr>
          <w:ins w:id="56" w:author="quinton halliday" w:date="2019-01-24T17:23:00Z"/>
        </w:rPr>
      </w:pPr>
      <w:ins w:id="57" w:author="quinton halliday" w:date="2019-01-24T17:23:00Z">
        <w:r>
          <w:t xml:space="preserve">In one word describe how the enemies made you feel. (f) </w:t>
        </w:r>
      </w:ins>
    </w:p>
    <w:p w14:paraId="75848891" w14:textId="77777777" w:rsidR="00C5217D" w:rsidRDefault="00C5217D" w:rsidP="00C5217D">
      <w:pPr>
        <w:pStyle w:val="ListParagraph"/>
        <w:numPr>
          <w:ilvl w:val="0"/>
          <w:numId w:val="1"/>
        </w:numPr>
        <w:rPr>
          <w:ins w:id="58" w:author="quinton halliday" w:date="2019-01-24T17:23:00Z"/>
        </w:rPr>
      </w:pPr>
      <w:ins w:id="59" w:author="quinton halliday" w:date="2019-01-24T17:23:00Z">
        <w:r>
          <w:t>After making it to your grave, how did you feel?</w:t>
        </w:r>
      </w:ins>
    </w:p>
    <w:p w14:paraId="3DFD3AFC" w14:textId="605AB790" w:rsidR="00C5217D" w:rsidRDefault="00C5217D">
      <w:pPr>
        <w:pStyle w:val="ListParagraph"/>
        <w:numPr>
          <w:ilvl w:val="0"/>
          <w:numId w:val="1"/>
        </w:numPr>
        <w:rPr>
          <w:ins w:id="60" w:author="quinton halliday" w:date="2019-01-16T16:35:00Z"/>
        </w:rPr>
        <w:pPrChange w:id="61" w:author="quinton halliday" w:date="2019-01-24T16:02:00Z">
          <w:pPr/>
        </w:pPrChange>
      </w:pPr>
      <w:ins w:id="62" w:author="quinton halliday" w:date="2019-01-24T17:23:00Z">
        <w:r>
          <w:t xml:space="preserve">Describe your overall experience in one sentence. </w:t>
        </w:r>
      </w:ins>
    </w:p>
    <w:p w14:paraId="1ABBACF3" w14:textId="19C45595" w:rsidR="001B48A5" w:rsidRDefault="001B48A5">
      <w:pPr>
        <w:rPr>
          <w:ins w:id="63" w:author="quinton halliday" w:date="2019-01-22T16:29:00Z"/>
        </w:rPr>
      </w:pPr>
      <w:ins w:id="64" w:author="quinton halliday" w:date="2019-01-16T16:35:00Z">
        <w:r>
          <w:t>Usability testing-</w:t>
        </w:r>
      </w:ins>
    </w:p>
    <w:p w14:paraId="4710136C" w14:textId="77777777" w:rsidR="00FB39B6" w:rsidRDefault="00856FF7">
      <w:pPr>
        <w:pStyle w:val="ListParagraph"/>
        <w:numPr>
          <w:ilvl w:val="0"/>
          <w:numId w:val="2"/>
        </w:numPr>
        <w:rPr>
          <w:ins w:id="65" w:author="quinton halliday" w:date="2019-01-23T18:35:00Z"/>
        </w:rPr>
      </w:pPr>
      <w:ins w:id="66" w:author="quinton halliday" w:date="2019-01-23T16:12:00Z">
        <w:r>
          <w:t xml:space="preserve"> </w:t>
        </w:r>
      </w:ins>
      <w:ins w:id="67" w:author="quinton halliday" w:date="2019-01-23T17:50:00Z">
        <w:r w:rsidR="00480874">
          <w:t xml:space="preserve">How does the </w:t>
        </w:r>
        <w:r w:rsidR="00EF6D3E">
          <w:t>mapping of the controls feel?</w:t>
        </w:r>
      </w:ins>
      <w:ins w:id="68" w:author="quinton halliday" w:date="2019-01-23T18:35:00Z">
        <w:r w:rsidR="00FB39B6" w:rsidRPr="00FB39B6">
          <w:t xml:space="preserve"> </w:t>
        </w:r>
      </w:ins>
    </w:p>
    <w:p w14:paraId="1C13EE60" w14:textId="4EC5E462" w:rsidR="00B14001" w:rsidRPr="00FB39B6" w:rsidRDefault="00FB39B6">
      <w:pPr>
        <w:pStyle w:val="ListParagraph"/>
        <w:numPr>
          <w:ilvl w:val="0"/>
          <w:numId w:val="2"/>
        </w:numPr>
        <w:rPr>
          <w:ins w:id="69" w:author="quinton halliday" w:date="2019-01-16T16:42:00Z"/>
        </w:rPr>
        <w:pPrChange w:id="70" w:author="quinton halliday" w:date="2019-01-22T16:29:00Z">
          <w:pPr/>
        </w:pPrChange>
      </w:pPr>
      <w:moveToRangeStart w:id="71" w:author="quinton halliday" w:date="2019-01-23T18:35:00Z" w:name="move536031833"/>
      <w:moveTo w:id="72" w:author="quinton halliday" w:date="2019-01-23T18:35:00Z">
        <w:r w:rsidRPr="00FB39B6">
          <w:t xml:space="preserve">How experienced are you with playing stealth </w:t>
        </w:r>
        <w:r w:rsidRPr="00600882">
          <w:t>games? Beginner, Average, Master</w:t>
        </w:r>
      </w:moveTo>
      <w:moveToRangeEnd w:id="71"/>
      <w:ins w:id="73" w:author="quinton halliday" w:date="2019-01-23T18:35:00Z">
        <w:r>
          <w:t>?</w:t>
        </w:r>
      </w:ins>
    </w:p>
    <w:p w14:paraId="5CBA51AD" w14:textId="421B9EA6" w:rsidR="001B48A5" w:rsidRPr="00600882" w:rsidRDefault="001B48A5">
      <w:pPr>
        <w:rPr>
          <w:ins w:id="74" w:author="quinton halliday" w:date="2019-01-23T15:29:00Z"/>
        </w:rPr>
      </w:pPr>
      <w:ins w:id="75" w:author="quinton halliday" w:date="2019-01-16T16:42:00Z">
        <w:r w:rsidRPr="00600882">
          <w:t>Technical testing-</w:t>
        </w:r>
      </w:ins>
    </w:p>
    <w:p w14:paraId="38A20B17" w14:textId="30C65FED" w:rsidR="00446915" w:rsidRDefault="00446915">
      <w:pPr>
        <w:pStyle w:val="ListParagraph"/>
        <w:numPr>
          <w:ilvl w:val="0"/>
          <w:numId w:val="4"/>
        </w:numPr>
        <w:rPr>
          <w:ins w:id="76" w:author="quinton halliday" w:date="2019-01-23T16:24:00Z"/>
        </w:rPr>
        <w:pPrChange w:id="77" w:author="quinton halliday" w:date="2019-01-23T16:28:00Z">
          <w:pPr/>
        </w:pPrChange>
      </w:pPr>
      <w:ins w:id="78" w:author="quinton halliday" w:date="2019-01-23T15:29:00Z">
        <w:r>
          <w:t>Do the menus wo</w:t>
        </w:r>
      </w:ins>
      <w:ins w:id="79" w:author="quinton halliday" w:date="2019-01-23T15:30:00Z">
        <w:r>
          <w:t>rk</w:t>
        </w:r>
      </w:ins>
      <w:ins w:id="80" w:author="quinton halliday" w:date="2019-01-23T15:32:00Z">
        <w:r>
          <w:t xml:space="preserve"> as intended?</w:t>
        </w:r>
      </w:ins>
    </w:p>
    <w:p w14:paraId="0D9690BF" w14:textId="14C88113" w:rsidR="00274024" w:rsidRDefault="002B63D7">
      <w:pPr>
        <w:pStyle w:val="ListParagraph"/>
        <w:numPr>
          <w:ilvl w:val="0"/>
          <w:numId w:val="4"/>
        </w:numPr>
        <w:rPr>
          <w:ins w:id="81" w:author="quinton halliday" w:date="2019-01-23T16:26:00Z"/>
        </w:rPr>
        <w:pPrChange w:id="82" w:author="quinton halliday" w:date="2019-01-23T16:28:00Z">
          <w:pPr/>
        </w:pPrChange>
      </w:pPr>
      <w:ins w:id="83" w:author="quinton halliday" w:date="2019-01-23T16:25:00Z">
        <w:r>
          <w:t>When playing dead does your character hit the ground as intended?</w:t>
        </w:r>
      </w:ins>
      <w:ins w:id="84" w:author="quinton halliday" w:date="2019-01-23T16:26:00Z">
        <w:r>
          <w:t xml:space="preserve"> Or does he pass through the floor?</w:t>
        </w:r>
      </w:ins>
    </w:p>
    <w:p w14:paraId="310D2FED" w14:textId="23560043" w:rsidR="002B63D7" w:rsidRDefault="002B63D7">
      <w:pPr>
        <w:pStyle w:val="ListParagraph"/>
        <w:numPr>
          <w:ilvl w:val="0"/>
          <w:numId w:val="4"/>
        </w:numPr>
        <w:rPr>
          <w:ins w:id="85" w:author="quinton halliday" w:date="2019-02-14T17:05:00Z"/>
        </w:rPr>
      </w:pPr>
      <w:ins w:id="86" w:author="quinton halliday" w:date="2019-01-23T16:27:00Z">
        <w:r>
          <w:t xml:space="preserve">When playing the game do any bugs </w:t>
        </w:r>
      </w:ins>
      <w:ins w:id="87" w:author="quinton halliday" w:date="2019-01-23T16:28:00Z">
        <w:r>
          <w:t>crop up? Is it repeatable? What caused it?</w:t>
        </w:r>
      </w:ins>
    </w:p>
    <w:p w14:paraId="3554BF64" w14:textId="7D9C24E5" w:rsidR="00A805E3" w:rsidRDefault="00A805E3" w:rsidP="00A805E3">
      <w:pPr>
        <w:rPr>
          <w:ins w:id="88" w:author="quinton halliday" w:date="2019-02-14T17:05:00Z"/>
        </w:rPr>
      </w:pPr>
    </w:p>
    <w:p w14:paraId="6A406E15" w14:textId="1857FB30" w:rsidR="00A805E3" w:rsidRDefault="00A805E3" w:rsidP="00A805E3">
      <w:pPr>
        <w:rPr>
          <w:ins w:id="89" w:author="quinton halliday" w:date="2019-02-14T17:06:00Z"/>
        </w:rPr>
      </w:pPr>
      <w:ins w:id="90" w:author="quinton halliday" w:date="2019-02-14T17:05:00Z">
        <w:r>
          <w:t>Testing feedback</w:t>
        </w:r>
      </w:ins>
    </w:p>
    <w:p w14:paraId="024C114B" w14:textId="3828153C" w:rsidR="00A805E3" w:rsidRDefault="00A805E3" w:rsidP="00A805E3">
      <w:pPr>
        <w:rPr>
          <w:ins w:id="91" w:author="quinton halliday" w:date="2019-02-14T17:06:00Z"/>
        </w:rPr>
      </w:pPr>
      <w:ins w:id="92" w:author="quinton halliday" w:date="2019-02-14T17:06:00Z">
        <w:r>
          <w:rPr>
            <w:noProof/>
          </w:rPr>
          <w:lastRenderedPageBreak/>
          <w:drawing>
            <wp:inline distT="0" distB="0" distL="0" distR="0" wp14:anchorId="0D7D0045" wp14:editId="028B6180">
              <wp:extent cx="5943600" cy="4083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83685"/>
                      </a:xfrm>
                      <a:prstGeom prst="rect">
                        <a:avLst/>
                      </a:prstGeom>
                    </pic:spPr>
                  </pic:pic>
                </a:graphicData>
              </a:graphic>
            </wp:inline>
          </w:drawing>
        </w:r>
      </w:ins>
    </w:p>
    <w:p w14:paraId="74C37F4E" w14:textId="6BD63195" w:rsidR="00A805E3" w:rsidRDefault="00A805E3" w:rsidP="00A805E3">
      <w:pPr>
        <w:rPr>
          <w:ins w:id="93" w:author="quinton halliday" w:date="2019-02-14T17:11:00Z"/>
        </w:rPr>
      </w:pPr>
      <w:ins w:id="94" w:author="quinton halliday" w:date="2019-02-14T17:06:00Z">
        <w:r>
          <w:rPr>
            <w:noProof/>
          </w:rPr>
          <w:lastRenderedPageBreak/>
          <w:drawing>
            <wp:inline distT="0" distB="0" distL="0" distR="0" wp14:anchorId="4E3B08DB" wp14:editId="1F932A9B">
              <wp:extent cx="5943600" cy="417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75760"/>
                      </a:xfrm>
                      <a:prstGeom prst="rect">
                        <a:avLst/>
                      </a:prstGeom>
                    </pic:spPr>
                  </pic:pic>
                </a:graphicData>
              </a:graphic>
            </wp:inline>
          </w:drawing>
        </w:r>
      </w:ins>
    </w:p>
    <w:p w14:paraId="13390097" w14:textId="26A9FA79" w:rsidR="00A805E3" w:rsidRDefault="00A805E3" w:rsidP="00A805E3">
      <w:pPr>
        <w:rPr>
          <w:ins w:id="95" w:author="quinton halliday" w:date="2019-02-14T17:11:00Z"/>
        </w:rPr>
      </w:pPr>
      <w:ins w:id="96" w:author="quinton halliday" w:date="2019-02-14T17:11:00Z">
        <w:r>
          <w:rPr>
            <w:noProof/>
          </w:rPr>
          <w:drawing>
            <wp:inline distT="0" distB="0" distL="0" distR="0" wp14:anchorId="56B5D884" wp14:editId="298D23FA">
              <wp:extent cx="5943600" cy="1880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80235"/>
                      </a:xfrm>
                      <a:prstGeom prst="rect">
                        <a:avLst/>
                      </a:prstGeom>
                    </pic:spPr>
                  </pic:pic>
                </a:graphicData>
              </a:graphic>
            </wp:inline>
          </w:drawing>
        </w:r>
      </w:ins>
    </w:p>
    <w:p w14:paraId="61FAC6D3" w14:textId="5DF528ED" w:rsidR="00A805E3" w:rsidRDefault="00A805E3" w:rsidP="00A805E3">
      <w:pPr>
        <w:rPr>
          <w:ins w:id="97" w:author="quinton halliday" w:date="2019-02-14T17:11:00Z"/>
        </w:rPr>
      </w:pPr>
    </w:p>
    <w:p w14:paraId="212FFC91" w14:textId="195095CA" w:rsidR="00A805E3" w:rsidRDefault="00A805E3" w:rsidP="00A805E3">
      <w:pPr>
        <w:rPr>
          <w:ins w:id="98" w:author="quinton halliday" w:date="2019-02-14T17:22:00Z"/>
        </w:rPr>
      </w:pPr>
      <w:ins w:id="99" w:author="quinton halliday" w:date="2019-02-14T17:11:00Z">
        <w:r>
          <w:t>From the feedba</w:t>
        </w:r>
      </w:ins>
      <w:ins w:id="100" w:author="quinton halliday" w:date="2019-02-14T17:12:00Z">
        <w:r>
          <w:t>ck we got, Tom is to cute, he should be scary if he is an en</w:t>
        </w:r>
      </w:ins>
      <w:ins w:id="101" w:author="quinton halliday" w:date="2019-02-14T17:13:00Z">
        <w:r>
          <w:t xml:space="preserve">emy. The game is </w:t>
        </w:r>
        <w:proofErr w:type="gramStart"/>
        <w:r>
          <w:t>enjoyable</w:t>
        </w:r>
        <w:proofErr w:type="gramEnd"/>
        <w:r>
          <w:t xml:space="preserve"> and the </w:t>
        </w:r>
      </w:ins>
      <w:ins w:id="102" w:author="quinton halliday" w:date="2019-02-14T17:16:00Z">
        <w:r w:rsidR="00FA674C">
          <w:t>testers seemed to enjoy it for the most part.</w:t>
        </w:r>
      </w:ins>
    </w:p>
    <w:p w14:paraId="438F2BB1" w14:textId="668BFFD0" w:rsidR="00C67C73" w:rsidRDefault="00C67C73" w:rsidP="00A805E3">
      <w:pPr>
        <w:rPr>
          <w:ins w:id="103" w:author="quinton halliday" w:date="2019-02-14T17:22:00Z"/>
        </w:rPr>
      </w:pPr>
    </w:p>
    <w:p w14:paraId="23E1B897" w14:textId="148B061F" w:rsidR="00C67C73" w:rsidRDefault="000F73B2" w:rsidP="00A805E3">
      <w:pPr>
        <w:rPr>
          <w:ins w:id="104" w:author="quinton halliday" w:date="2019-02-14T17:23:00Z"/>
        </w:rPr>
      </w:pPr>
      <w:r>
        <w:t xml:space="preserve">New </w:t>
      </w:r>
      <w:ins w:id="105" w:author="quinton halliday" w:date="2019-02-14T17:22:00Z">
        <w:r w:rsidR="00C67C73">
          <w:t xml:space="preserve">Bugs </w:t>
        </w:r>
      </w:ins>
      <w:r>
        <w:t>F</w:t>
      </w:r>
      <w:ins w:id="106" w:author="quinton halliday" w:date="2019-02-14T17:22:00Z">
        <w:r w:rsidR="00C67C73">
          <w:t>ound</w:t>
        </w:r>
      </w:ins>
    </w:p>
    <w:p w14:paraId="752933B6" w14:textId="48B1D5B6" w:rsidR="00C67C73" w:rsidRDefault="00C67C73" w:rsidP="00A805E3">
      <w:pPr>
        <w:rPr>
          <w:ins w:id="107" w:author="quinton halliday" w:date="2019-02-14T17:23:00Z"/>
        </w:rPr>
      </w:pPr>
    </w:p>
    <w:p w14:paraId="6960860D" w14:textId="7A83BC3A" w:rsidR="00C67C73" w:rsidRDefault="00C67C73" w:rsidP="00A805E3">
      <w:pPr>
        <w:rPr>
          <w:ins w:id="108" w:author="quinton halliday" w:date="2019-02-14T17:24:00Z"/>
        </w:rPr>
      </w:pPr>
      <w:ins w:id="109" w:author="quinton halliday" w:date="2019-02-14T17:23:00Z">
        <w:r>
          <w:t>If you spam space while game is paused</w:t>
        </w:r>
      </w:ins>
      <w:ins w:id="110" w:author="quinton halliday" w:date="2019-02-14T17:24:00Z">
        <w:r>
          <w:t>, you can charge jumps (fixed)</w:t>
        </w:r>
      </w:ins>
    </w:p>
    <w:p w14:paraId="2AD8FA21" w14:textId="34767F52" w:rsidR="00C67C73" w:rsidRDefault="00C67C73" w:rsidP="00A805E3">
      <w:ins w:id="111" w:author="quinton halliday" w:date="2019-02-14T17:24:00Z">
        <w:r>
          <w:lastRenderedPageBreak/>
          <w:t xml:space="preserve">If </w:t>
        </w:r>
        <w:proofErr w:type="gramStart"/>
        <w:r>
          <w:t>you</w:t>
        </w:r>
        <w:proofErr w:type="gramEnd"/>
        <w:r>
          <w:t xml:space="preserve"> ragdoll between street and sidewalk, you fall through the floor. </w:t>
        </w:r>
        <w:r w:rsidR="0071197E">
          <w:t>(couldn’t replicate for testing)</w:t>
        </w:r>
      </w:ins>
    </w:p>
    <w:p w14:paraId="40FF4AA3" w14:textId="1CDF293E" w:rsidR="000F73B2" w:rsidRDefault="000F73B2" w:rsidP="00A805E3"/>
    <w:p w14:paraId="383DFF66" w14:textId="53FF4180" w:rsidR="000F73B2" w:rsidRDefault="000F73B2" w:rsidP="00A805E3">
      <w:proofErr w:type="spellStart"/>
      <w:r>
        <w:t>Ragdolling</w:t>
      </w:r>
      <w:proofErr w:type="spellEnd"/>
      <w:r>
        <w:t xml:space="preserve"> can cause spud to fly</w:t>
      </w:r>
    </w:p>
    <w:p w14:paraId="69D55CBD" w14:textId="3953BB44" w:rsidR="000F73B2" w:rsidRDefault="000F73B2" w:rsidP="00A805E3"/>
    <w:p w14:paraId="5C43FC2A" w14:textId="77777777" w:rsidR="000F73B2" w:rsidRDefault="000F73B2" w:rsidP="00A805E3">
      <w:pPr>
        <w:rPr>
          <w:ins w:id="112" w:author="quinton halliday" w:date="2019-02-14T17:24:00Z"/>
        </w:rPr>
      </w:pPr>
    </w:p>
    <w:p w14:paraId="771A8ABA" w14:textId="50490465" w:rsidR="0071197E" w:rsidRDefault="0071197E" w:rsidP="00A805E3">
      <w:pPr>
        <w:rPr>
          <w:ins w:id="113" w:author="quinton halliday" w:date="2019-02-14T17:25:00Z"/>
        </w:rPr>
      </w:pPr>
    </w:p>
    <w:p w14:paraId="1C3A763A" w14:textId="142B085A" w:rsidR="0071197E" w:rsidRDefault="000F73B2" w:rsidP="00A805E3">
      <w:pPr>
        <w:rPr>
          <w:ins w:id="114" w:author="quinton halliday" w:date="2019-02-14T17:28:00Z"/>
        </w:rPr>
      </w:pPr>
      <w:r>
        <w:t xml:space="preserve">Bugs </w:t>
      </w:r>
      <w:ins w:id="115" w:author="quinton halliday" w:date="2019-02-14T17:28:00Z">
        <w:r w:rsidR="0071197E">
          <w:t xml:space="preserve">Still </w:t>
        </w:r>
      </w:ins>
      <w:r>
        <w:t xml:space="preserve">being </w:t>
      </w:r>
      <w:ins w:id="116" w:author="quinton halliday" w:date="2019-02-14T17:28:00Z">
        <w:r w:rsidR="0071197E">
          <w:t>track</w:t>
        </w:r>
      </w:ins>
      <w:r>
        <w:t>ed</w:t>
      </w:r>
    </w:p>
    <w:p w14:paraId="0D040795" w14:textId="6EA39FA4" w:rsidR="0071197E" w:rsidRDefault="0071197E" w:rsidP="0071197E"/>
    <w:p w14:paraId="21E49F44" w14:textId="77777777" w:rsidR="0071197E" w:rsidRDefault="0071197E">
      <w:pPr>
        <w:rPr>
          <w:ins w:id="117" w:author="quinton halliday" w:date="2019-01-23T16:28:00Z"/>
        </w:rPr>
      </w:pPr>
      <w:r>
        <w:t>Bug #16</w:t>
      </w:r>
    </w:p>
    <w:p w14:paraId="6E851251" w14:textId="0E0FAE20" w:rsidR="0071197E" w:rsidRDefault="0071197E" w:rsidP="0071197E">
      <w:r>
        <w:rPr>
          <w:rFonts w:ascii="Segoe UI" w:hAnsi="Segoe UI" w:cs="Segoe UI"/>
          <w:color w:val="586069"/>
          <w:sz w:val="21"/>
          <w:szCs w:val="21"/>
          <w:shd w:val="clear" w:color="auto" w:fill="FFFFFF"/>
        </w:rPr>
        <w:t xml:space="preserve">Both levels are VERY </w:t>
      </w:r>
      <w:proofErr w:type="spellStart"/>
      <w:r>
        <w:rPr>
          <w:rFonts w:ascii="Segoe UI" w:hAnsi="Segoe UI" w:cs="Segoe UI"/>
          <w:color w:val="586069"/>
          <w:sz w:val="21"/>
          <w:szCs w:val="21"/>
          <w:shd w:val="clear" w:color="auto" w:fill="FFFFFF"/>
        </w:rPr>
        <w:t>laggy</w:t>
      </w:r>
      <w:proofErr w:type="spellEnd"/>
      <w:r>
        <w:rPr>
          <w:rFonts w:ascii="Segoe UI" w:hAnsi="Segoe UI" w:cs="Segoe UI"/>
          <w:color w:val="586069"/>
          <w:sz w:val="21"/>
          <w:szCs w:val="21"/>
          <w:shd w:val="clear" w:color="auto" w:fill="FFFFFF"/>
        </w:rPr>
        <w:t xml:space="preserve"> on some machines; high-polygon models need to be optimized</w:t>
      </w:r>
    </w:p>
    <w:p w14:paraId="5ABEAFDF" w14:textId="337623C4" w:rsidR="0071197E" w:rsidRDefault="0071197E" w:rsidP="0071197E">
      <w:r>
        <w:t>Bug #17</w:t>
      </w:r>
    </w:p>
    <w:p w14:paraId="5646D67E" w14:textId="4D0925AF" w:rsidR="0071197E" w:rsidRDefault="0071197E" w:rsidP="0071197E">
      <w:pPr>
        <w:rPr>
          <w:ins w:id="118" w:author="quinton halliday" w:date="2019-01-23T16:28:00Z"/>
        </w:rPr>
      </w:pPr>
      <w:r>
        <w:t>Spud moves inconsistently on slopes (Fixed)</w:t>
      </w:r>
    </w:p>
    <w:p w14:paraId="606DD261" w14:textId="725774B3" w:rsidR="0071197E" w:rsidRDefault="0071197E" w:rsidP="0071197E">
      <w:r>
        <w:t>Bug #18</w:t>
      </w:r>
    </w:p>
    <w:p w14:paraId="2024FD87" w14:textId="33E0003E" w:rsidR="0071197E" w:rsidRDefault="0071197E" w:rsidP="0071197E">
      <w:pPr>
        <w:rPr>
          <w:ins w:id="119" w:author="quinton halliday" w:date="2019-01-23T16:28:00Z"/>
        </w:rPr>
      </w:pPr>
      <w:r>
        <w:t>Misplaced occlusion portals on fences</w:t>
      </w:r>
    </w:p>
    <w:p w14:paraId="702CC14E" w14:textId="009CE2D3" w:rsidR="0071197E" w:rsidRDefault="0071197E" w:rsidP="0071197E">
      <w:r>
        <w:t>Bug #19</w:t>
      </w:r>
    </w:p>
    <w:p w14:paraId="569798EE" w14:textId="06249260" w:rsidR="0071197E" w:rsidRDefault="0071197E" w:rsidP="0071197E">
      <w:pPr>
        <w:rPr>
          <w:ins w:id="120" w:author="quinton halliday" w:date="2019-01-23T16:28:00Z"/>
        </w:rPr>
      </w:pPr>
      <w:r>
        <w:t>Spud ragdoll may throw you into the void</w:t>
      </w:r>
    </w:p>
    <w:p w14:paraId="0000C706" w14:textId="1DA4720B" w:rsidR="0071197E" w:rsidRDefault="0071197E" w:rsidP="0071197E">
      <w:r>
        <w:t>Bug #22</w:t>
      </w:r>
    </w:p>
    <w:p w14:paraId="3F8DB27E" w14:textId="1FB7003B" w:rsidR="0071197E" w:rsidRDefault="0071197E" w:rsidP="0071197E">
      <w:pPr>
        <w:rPr>
          <w:ins w:id="121" w:author="quinton halliday" w:date="2019-01-23T16:28:00Z"/>
        </w:rPr>
      </w:pPr>
      <w:r>
        <w:t xml:space="preserve">Sidewalks are </w:t>
      </w:r>
      <w:proofErr w:type="spellStart"/>
      <w:r>
        <w:t>artifacting</w:t>
      </w:r>
      <w:proofErr w:type="spellEnd"/>
    </w:p>
    <w:p w14:paraId="3E0EF8CB" w14:textId="4FCC010E" w:rsidR="0071197E" w:rsidRDefault="0071197E" w:rsidP="0071197E">
      <w:r>
        <w:t>Bug #23</w:t>
      </w:r>
    </w:p>
    <w:p w14:paraId="5F6B4D8D" w14:textId="77777777" w:rsidR="0071197E" w:rsidRDefault="0071197E" w:rsidP="0071197E">
      <w:r>
        <w:t>Enemy Toms attack doesn’t always trigger on time</w:t>
      </w:r>
    </w:p>
    <w:p w14:paraId="4A6DB992" w14:textId="77777777" w:rsidR="002B63D7" w:rsidRDefault="002B63D7"/>
    <w:p w14:paraId="4F04EF9E" w14:textId="0ECA9365" w:rsidR="006338CC" w:rsidDel="00FB39B6" w:rsidRDefault="009714A6">
      <w:pPr>
        <w:rPr>
          <w:moveFrom w:id="122" w:author="quinton halliday" w:date="2019-01-23T18:35:00Z"/>
        </w:rPr>
      </w:pPr>
      <w:moveFromRangeStart w:id="123" w:author="quinton halliday" w:date="2019-01-23T18:35:00Z" w:name="move536031833"/>
      <w:moveFrom w:id="124" w:author="quinton halliday" w:date="2019-01-23T18:35:00Z">
        <w:ins w:id="125" w:author="Julian Buettgenback" w:date="2019-01-23T18:22:00Z">
          <w:r w:rsidDel="00FB39B6">
            <w:t xml:space="preserve">How experienced are you with playing stealth </w:t>
          </w:r>
        </w:ins>
      </w:moveFrom>
    </w:p>
    <w:p w14:paraId="68121A86" w14:textId="0C85530D" w:rsidR="009714A6" w:rsidRDefault="009714A6">
      <w:pPr>
        <w:rPr>
          <w:ins w:id="126" w:author="Julian Buettgenback" w:date="2019-01-23T18:23:00Z"/>
        </w:rPr>
      </w:pPr>
      <w:moveFrom w:id="127" w:author="quinton halliday" w:date="2019-01-23T18:35:00Z">
        <w:ins w:id="128" w:author="Julian Buettgenback" w:date="2019-01-23T18:22:00Z">
          <w:r w:rsidDel="00FB39B6">
            <w:t>games? Beginner, Average, Master</w:t>
          </w:r>
        </w:ins>
      </w:moveFrom>
      <w:moveFromRangeEnd w:id="123"/>
    </w:p>
    <w:p w14:paraId="492B248D" w14:textId="77777777" w:rsidR="009714A6" w:rsidRDefault="009714A6">
      <w:pPr>
        <w:rPr>
          <w:ins w:id="129" w:author="Julian Buettgenback" w:date="2019-01-23T18:23:00Z"/>
        </w:rPr>
      </w:pPr>
    </w:p>
    <w:p w14:paraId="4A48FB30" w14:textId="7E4A66E4" w:rsidR="009714A6" w:rsidDel="00C5217D" w:rsidRDefault="009714A6">
      <w:pPr>
        <w:rPr>
          <w:ins w:id="130" w:author="Julian Buettgenback" w:date="2019-01-23T18:23:00Z"/>
          <w:del w:id="131" w:author="quinton halliday" w:date="2019-01-24T17:23:00Z"/>
        </w:rPr>
      </w:pPr>
      <w:ins w:id="132" w:author="Julian Buettgenback" w:date="2019-01-23T18:23:00Z">
        <w:del w:id="133" w:author="quinton halliday" w:date="2019-01-24T17:23:00Z">
          <w:r w:rsidDel="00C5217D">
            <w:delText xml:space="preserve">Were the enemies too easy? Too Hard? </w:delText>
          </w:r>
        </w:del>
      </w:ins>
    </w:p>
    <w:p w14:paraId="6D8D763F" w14:textId="2AB8202D" w:rsidR="009714A6" w:rsidDel="00C5217D" w:rsidRDefault="009714A6">
      <w:pPr>
        <w:rPr>
          <w:del w:id="134" w:author="quinton halliday" w:date="2019-01-24T17:22:00Z"/>
        </w:rPr>
      </w:pPr>
      <w:ins w:id="135" w:author="Julian Buettgenback" w:date="2019-01-23T18:23:00Z">
        <w:del w:id="136" w:author="quinton halliday" w:date="2019-01-24T17:23:00Z">
          <w:r w:rsidDel="00C5217D">
            <w:delText>In one word describe how the enemies made you feel.</w:delText>
          </w:r>
        </w:del>
      </w:ins>
    </w:p>
    <w:p w14:paraId="2BCEB6F5" w14:textId="344DA5ED" w:rsidR="009714A6" w:rsidDel="00C5217D" w:rsidRDefault="009714A6">
      <w:pPr>
        <w:rPr>
          <w:ins w:id="137" w:author="Julian Buettgenback" w:date="2019-01-23T18:24:00Z"/>
          <w:del w:id="138" w:author="quinton halliday" w:date="2019-01-24T17:22:00Z"/>
        </w:rPr>
      </w:pPr>
    </w:p>
    <w:p w14:paraId="21E35588" w14:textId="00E42E7D" w:rsidR="009714A6" w:rsidDel="00C5217D" w:rsidRDefault="009714A6">
      <w:pPr>
        <w:rPr>
          <w:ins w:id="139" w:author="Julian Buettgenback" w:date="2019-01-23T18:24:00Z"/>
          <w:del w:id="140" w:author="quinton halliday" w:date="2019-01-24T17:23:00Z"/>
        </w:rPr>
      </w:pPr>
      <w:ins w:id="141" w:author="Julian Buettgenback" w:date="2019-01-23T18:24:00Z">
        <w:del w:id="142" w:author="quinton halliday" w:date="2019-01-24T17:23:00Z">
          <w:r w:rsidDel="00C5217D">
            <w:delText>What would make the city feel more desolate?</w:delText>
          </w:r>
        </w:del>
      </w:ins>
    </w:p>
    <w:p w14:paraId="224134ED" w14:textId="3A982BE9" w:rsidR="009714A6" w:rsidDel="00C5217D" w:rsidRDefault="009714A6">
      <w:pPr>
        <w:rPr>
          <w:ins w:id="143" w:author="Julian Buettgenback" w:date="2019-01-23T18:24:00Z"/>
          <w:del w:id="144" w:author="quinton halliday" w:date="2019-01-24T17:22:00Z"/>
        </w:rPr>
      </w:pPr>
    </w:p>
    <w:p w14:paraId="7AD94BE1" w14:textId="1C453C0B" w:rsidR="009714A6" w:rsidDel="00C5217D" w:rsidRDefault="009714A6">
      <w:pPr>
        <w:rPr>
          <w:ins w:id="145" w:author="Julian Buettgenback" w:date="2019-01-23T18:24:00Z"/>
          <w:del w:id="146" w:author="quinton halliday" w:date="2019-01-24T17:23:00Z"/>
        </w:rPr>
      </w:pPr>
      <w:ins w:id="147" w:author="Julian Buettgenback" w:date="2019-01-23T18:24:00Z">
        <w:del w:id="148" w:author="quinton halliday" w:date="2019-01-24T17:23:00Z">
          <w:r w:rsidDel="00C5217D">
            <w:delText>After making it to your grave, how did you feel?</w:delText>
          </w:r>
        </w:del>
      </w:ins>
    </w:p>
    <w:p w14:paraId="3E34FC4B" w14:textId="11BF9E98" w:rsidR="009714A6" w:rsidDel="00C5217D" w:rsidRDefault="009714A6">
      <w:pPr>
        <w:rPr>
          <w:ins w:id="149" w:author="Julian Buettgenback" w:date="2019-01-23T18:24:00Z"/>
          <w:del w:id="150" w:author="quinton halliday" w:date="2019-01-24T17:22:00Z"/>
        </w:rPr>
      </w:pPr>
    </w:p>
    <w:p w14:paraId="7F33DC6C" w14:textId="27863E5A" w:rsidR="009714A6" w:rsidDel="00C5217D" w:rsidRDefault="009714A6">
      <w:pPr>
        <w:rPr>
          <w:ins w:id="151" w:author="Julian Buettgenback" w:date="2019-01-23T18:23:00Z"/>
          <w:del w:id="152" w:author="quinton halliday" w:date="2019-01-24T17:23:00Z"/>
        </w:rPr>
      </w:pPr>
      <w:ins w:id="153" w:author="Julian Buettgenback" w:date="2019-01-23T18:24:00Z">
        <w:del w:id="154" w:author="quinton halliday" w:date="2019-01-24T17:23:00Z">
          <w:r w:rsidDel="00C5217D">
            <w:delText xml:space="preserve">Describe your overall experience in one sentence. </w:delText>
          </w:r>
        </w:del>
      </w:ins>
    </w:p>
    <w:p w14:paraId="0F011603" w14:textId="77777777" w:rsidR="009714A6" w:rsidRDefault="009714A6">
      <w:pPr>
        <w:rPr>
          <w:ins w:id="155" w:author="Julian Buettgenback" w:date="2019-01-23T18:22:00Z"/>
        </w:rPr>
      </w:pPr>
    </w:p>
    <w:p w14:paraId="2891F4C0" w14:textId="77777777" w:rsidR="009714A6" w:rsidRDefault="009714A6">
      <w:pPr>
        <w:rPr>
          <w:ins w:id="156" w:author="Julian Buettgenback" w:date="2019-01-23T18:22:00Z"/>
        </w:rPr>
      </w:pPr>
    </w:p>
    <w:p w14:paraId="74756A63" w14:textId="577F546B" w:rsidR="00C24FF0" w:rsidDel="001B48A5" w:rsidRDefault="00C24FF0">
      <w:pPr>
        <w:rPr>
          <w:del w:id="157" w:author="quinton halliday" w:date="2019-01-16T16:35:00Z"/>
        </w:rPr>
      </w:pPr>
    </w:p>
    <w:p w14:paraId="4AD681D5" w14:textId="116A791F" w:rsidR="00C24FF0" w:rsidDel="001B48A5" w:rsidRDefault="00C24FF0">
      <w:pPr>
        <w:rPr>
          <w:del w:id="158" w:author="quinton halliday" w:date="2019-01-16T16:35:00Z"/>
        </w:rPr>
      </w:pPr>
      <w:del w:id="159" w:author="quinton halliday" w:date="2019-01-16T16:35:00Z">
        <w:r w:rsidDel="001B48A5">
          <w:delText>Test results</w:delText>
        </w:r>
      </w:del>
    </w:p>
    <w:p w14:paraId="4F7F3E5A" w14:textId="3CB5608C" w:rsidR="00C24FF0" w:rsidDel="001B48A5" w:rsidRDefault="00C24FF0">
      <w:pPr>
        <w:rPr>
          <w:del w:id="160" w:author="quinton halliday" w:date="2019-01-16T16:35:00Z"/>
        </w:rPr>
      </w:pPr>
    </w:p>
    <w:p w14:paraId="7D014476" w14:textId="550D0B2F" w:rsidR="00C24FF0" w:rsidRDefault="00C24FF0">
      <w:del w:id="161" w:author="quinton halliday" w:date="2019-01-16T16:35:00Z">
        <w:r w:rsidDel="001B48A5">
          <w:delText>Bug discovered- when you crouch and tap the ‘w’ key, you will still move when crouching, even when you aren’t pressing the movement key</w:delText>
        </w:r>
        <w:r w:rsidR="00C44966" w:rsidDel="001B48A5">
          <w:delText>.</w:delText>
        </w:r>
      </w:del>
    </w:p>
    <w:sectPr w:rsidR="00C24F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quinton halliday" w:date="2019-01-11T09:29:00Z" w:initials="qh">
    <w:p w14:paraId="646D0FFC" w14:textId="77777777" w:rsidR="005065E6" w:rsidRDefault="005065E6">
      <w:pPr>
        <w:pStyle w:val="CommentText"/>
      </w:pPr>
      <w:r>
        <w:rPr>
          <w:rStyle w:val="CommentReference"/>
        </w:rPr>
        <w:annotationRef/>
      </w:r>
      <w:r>
        <w:t>When (exact hours each week?)</w:t>
      </w:r>
    </w:p>
    <w:p w14:paraId="397F13BA" w14:textId="77777777" w:rsidR="005065E6" w:rsidRDefault="005065E6">
      <w:pPr>
        <w:pStyle w:val="CommentText"/>
      </w:pPr>
      <w:r>
        <w:t>How attract core demographic/focus audience?</w:t>
      </w:r>
    </w:p>
    <w:p w14:paraId="4156B017" w14:textId="77777777" w:rsidR="005065E6" w:rsidRDefault="005065E6">
      <w:pPr>
        <w:pStyle w:val="CommentText"/>
      </w:pPr>
      <w:r>
        <w:t xml:space="preserve">Free food, a barker who recruits, social media posts, Discord channel to attract. </w:t>
      </w:r>
    </w:p>
    <w:p w14:paraId="0E5AF6E8" w14:textId="10B2A18F" w:rsidR="005065E6" w:rsidRDefault="005065E6">
      <w:pPr>
        <w:pStyle w:val="CommentText"/>
      </w:pPr>
      <w:r>
        <w:t>Define your game’s audience.</w:t>
      </w:r>
    </w:p>
  </w:comment>
  <w:comment w:id="17" w:author="quinton halliday" w:date="2019-01-11T09:31:00Z" w:initials="qh">
    <w:p w14:paraId="2FECA5D8" w14:textId="24A32078" w:rsidR="005065E6" w:rsidRDefault="005065E6">
      <w:pPr>
        <w:pStyle w:val="CommentText"/>
      </w:pPr>
      <w:r>
        <w:rPr>
          <w:rStyle w:val="CommentReference"/>
        </w:rPr>
        <w:annotationRef/>
      </w:r>
    </w:p>
  </w:comment>
  <w:comment w:id="18" w:author="quinton halliday" w:date="2019-01-11T09:31:00Z" w:initials="qh">
    <w:p w14:paraId="2786177D" w14:textId="77777777" w:rsidR="005065E6" w:rsidRDefault="005065E6">
      <w:pPr>
        <w:pStyle w:val="CommentText"/>
      </w:pPr>
      <w:r>
        <w:rPr>
          <w:rStyle w:val="CommentReference"/>
        </w:rPr>
        <w:annotationRef/>
      </w:r>
      <w:r>
        <w:t>Are we achieving our core experience for our core audience? (Focus testing)</w:t>
      </w:r>
    </w:p>
    <w:p w14:paraId="54330CF7" w14:textId="77777777" w:rsidR="005065E6" w:rsidRDefault="005065E6">
      <w:pPr>
        <w:pStyle w:val="CommentText"/>
      </w:pPr>
    </w:p>
    <w:p w14:paraId="0F8CEBAF" w14:textId="77777777" w:rsidR="005065E6" w:rsidRDefault="005065E6">
      <w:pPr>
        <w:pStyle w:val="CommentText"/>
      </w:pPr>
      <w:r>
        <w:t>Look back at core experience</w:t>
      </w:r>
    </w:p>
    <w:p w14:paraId="531F799C" w14:textId="77777777" w:rsidR="005065E6" w:rsidRDefault="005065E6">
      <w:pPr>
        <w:pStyle w:val="CommentText"/>
      </w:pPr>
      <w:r>
        <w:t>Create questions to convey that</w:t>
      </w:r>
    </w:p>
    <w:p w14:paraId="7385BCAA" w14:textId="77777777" w:rsidR="005065E6" w:rsidRDefault="005065E6">
      <w:pPr>
        <w:pStyle w:val="CommentText"/>
      </w:pPr>
      <w:r>
        <w:t>Does the gameplay feel suspenseful? Does the humor work for your audience? (Gameplay, visuals, audio)</w:t>
      </w:r>
    </w:p>
    <w:p w14:paraId="17EB7FCE" w14:textId="4CC3183D" w:rsidR="005065E6" w:rsidRDefault="005065E6">
      <w:pPr>
        <w:pStyle w:val="CommentText"/>
      </w:pPr>
    </w:p>
  </w:comment>
  <w:comment w:id="29" w:author="quinton halliday" w:date="2019-01-11T09:34:00Z" w:initials="qh">
    <w:p w14:paraId="3FCF5B36" w14:textId="77777777" w:rsidR="005065E6" w:rsidRDefault="005065E6">
      <w:pPr>
        <w:pStyle w:val="CommentText"/>
      </w:pPr>
      <w:r>
        <w:rPr>
          <w:rStyle w:val="CommentReference"/>
        </w:rPr>
        <w:annotationRef/>
      </w:r>
      <w:r>
        <w:t>How functional as a piece of software? (</w:t>
      </w:r>
      <w:proofErr w:type="spellStart"/>
      <w:r>
        <w:t>Navigalbe</w:t>
      </w:r>
      <w:proofErr w:type="spellEnd"/>
      <w:r>
        <w:t xml:space="preserve"> menus, intuitive controls, quit, load). Any gap between user intent and </w:t>
      </w:r>
      <w:proofErr w:type="spellStart"/>
      <w:r>
        <w:t>excution</w:t>
      </w:r>
      <w:proofErr w:type="spellEnd"/>
      <w:r>
        <w:t xml:space="preserve"> at software level</w:t>
      </w:r>
    </w:p>
    <w:p w14:paraId="6CA3C429" w14:textId="1D0F7539" w:rsidR="005065E6" w:rsidRDefault="005065E6">
      <w:pPr>
        <w:pStyle w:val="CommentText"/>
      </w:pPr>
      <w:r>
        <w:t xml:space="preserve">Observing is as useful. Set aside time to methodically observe and record. Be a scientist. </w:t>
      </w:r>
    </w:p>
  </w:comment>
  <w:comment w:id="30" w:author="quinton halliday" w:date="2019-01-11T09:37:00Z" w:initials="qh">
    <w:p w14:paraId="7510CCAB" w14:textId="2088A878" w:rsidR="005065E6" w:rsidRDefault="005065E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AF6E8" w15:done="0"/>
  <w15:commentEx w15:paraId="2FECA5D8" w15:done="0"/>
  <w15:commentEx w15:paraId="17EB7FCE" w15:paraIdParent="2FECA5D8" w15:done="0"/>
  <w15:commentEx w15:paraId="6CA3C429" w15:done="0"/>
  <w15:commentEx w15:paraId="7510CC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AF6E8" w16cid:durableId="1FE2E078"/>
  <w16cid:commentId w16cid:paraId="2FECA5D8" w16cid:durableId="1FE2E105"/>
  <w16cid:commentId w16cid:paraId="17EB7FCE" w16cid:durableId="1FE2E106"/>
  <w16cid:commentId w16cid:paraId="6CA3C429" w16cid:durableId="1FE2E19A"/>
  <w16cid:commentId w16cid:paraId="7510CCAB" w16cid:durableId="1FE2E2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Segoe UI"/>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7A27"/>
    <w:multiLevelType w:val="hybridMultilevel"/>
    <w:tmpl w:val="7FA20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77886"/>
    <w:multiLevelType w:val="hybridMultilevel"/>
    <w:tmpl w:val="F092B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A4A14"/>
    <w:multiLevelType w:val="hybridMultilevel"/>
    <w:tmpl w:val="16949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C7681"/>
    <w:multiLevelType w:val="hybridMultilevel"/>
    <w:tmpl w:val="8020E0E6"/>
    <w:lvl w:ilvl="0" w:tplc="B706F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inton halliday">
    <w15:presenceInfo w15:providerId="Windows Live" w15:userId="58ef1a1fff4f94f4"/>
  </w15:person>
  <w15:person w15:author="Julian Buettgenback">
    <w15:presenceInfo w15:providerId="Windows Live" w15:userId="113a562b0281e3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5A"/>
    <w:rsid w:val="000004FE"/>
    <w:rsid w:val="00005984"/>
    <w:rsid w:val="00062349"/>
    <w:rsid w:val="000C0C24"/>
    <w:rsid w:val="000F73B2"/>
    <w:rsid w:val="00172414"/>
    <w:rsid w:val="0018160F"/>
    <w:rsid w:val="001B48A5"/>
    <w:rsid w:val="00241FAB"/>
    <w:rsid w:val="00274024"/>
    <w:rsid w:val="002A1964"/>
    <w:rsid w:val="002B63D7"/>
    <w:rsid w:val="002F29D8"/>
    <w:rsid w:val="00317EC1"/>
    <w:rsid w:val="00446915"/>
    <w:rsid w:val="00480874"/>
    <w:rsid w:val="00485F43"/>
    <w:rsid w:val="00493469"/>
    <w:rsid w:val="004B60B4"/>
    <w:rsid w:val="005065E6"/>
    <w:rsid w:val="0053210D"/>
    <w:rsid w:val="00600882"/>
    <w:rsid w:val="006338CC"/>
    <w:rsid w:val="00682E5A"/>
    <w:rsid w:val="00702611"/>
    <w:rsid w:val="007052BA"/>
    <w:rsid w:val="0071197E"/>
    <w:rsid w:val="007324BF"/>
    <w:rsid w:val="00744EC6"/>
    <w:rsid w:val="00856FF7"/>
    <w:rsid w:val="008F28FA"/>
    <w:rsid w:val="00921868"/>
    <w:rsid w:val="009714A6"/>
    <w:rsid w:val="00A16EB3"/>
    <w:rsid w:val="00A76520"/>
    <w:rsid w:val="00A805E3"/>
    <w:rsid w:val="00B14001"/>
    <w:rsid w:val="00B20438"/>
    <w:rsid w:val="00B709D2"/>
    <w:rsid w:val="00C24FF0"/>
    <w:rsid w:val="00C34F01"/>
    <w:rsid w:val="00C44966"/>
    <w:rsid w:val="00C5217D"/>
    <w:rsid w:val="00C67C73"/>
    <w:rsid w:val="00CA655D"/>
    <w:rsid w:val="00D14165"/>
    <w:rsid w:val="00E710B1"/>
    <w:rsid w:val="00E9529A"/>
    <w:rsid w:val="00EA6797"/>
    <w:rsid w:val="00EB7FBF"/>
    <w:rsid w:val="00EC210A"/>
    <w:rsid w:val="00EF6D3E"/>
    <w:rsid w:val="00F63ABC"/>
    <w:rsid w:val="00FA674C"/>
    <w:rsid w:val="00FB39B6"/>
    <w:rsid w:val="00FF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1E3C"/>
  <w15:chartTrackingRefBased/>
  <w15:docId w15:val="{A956E989-9027-4CC2-8B7B-4C26175C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160F"/>
    <w:rPr>
      <w:sz w:val="16"/>
      <w:szCs w:val="16"/>
    </w:rPr>
  </w:style>
  <w:style w:type="paragraph" w:styleId="CommentText">
    <w:name w:val="annotation text"/>
    <w:basedOn w:val="Normal"/>
    <w:link w:val="CommentTextChar"/>
    <w:uiPriority w:val="99"/>
    <w:semiHidden/>
    <w:unhideWhenUsed/>
    <w:rsid w:val="0018160F"/>
    <w:pPr>
      <w:spacing w:line="240" w:lineRule="auto"/>
    </w:pPr>
    <w:rPr>
      <w:sz w:val="20"/>
      <w:szCs w:val="20"/>
    </w:rPr>
  </w:style>
  <w:style w:type="character" w:customStyle="1" w:styleId="CommentTextChar">
    <w:name w:val="Comment Text Char"/>
    <w:basedOn w:val="DefaultParagraphFont"/>
    <w:link w:val="CommentText"/>
    <w:uiPriority w:val="99"/>
    <w:semiHidden/>
    <w:rsid w:val="0018160F"/>
    <w:rPr>
      <w:sz w:val="20"/>
      <w:szCs w:val="20"/>
    </w:rPr>
  </w:style>
  <w:style w:type="paragraph" w:styleId="CommentSubject">
    <w:name w:val="annotation subject"/>
    <w:basedOn w:val="CommentText"/>
    <w:next w:val="CommentText"/>
    <w:link w:val="CommentSubjectChar"/>
    <w:uiPriority w:val="99"/>
    <w:semiHidden/>
    <w:unhideWhenUsed/>
    <w:rsid w:val="0018160F"/>
    <w:rPr>
      <w:b/>
      <w:bCs/>
    </w:rPr>
  </w:style>
  <w:style w:type="character" w:customStyle="1" w:styleId="CommentSubjectChar">
    <w:name w:val="Comment Subject Char"/>
    <w:basedOn w:val="CommentTextChar"/>
    <w:link w:val="CommentSubject"/>
    <w:uiPriority w:val="99"/>
    <w:semiHidden/>
    <w:rsid w:val="0018160F"/>
    <w:rPr>
      <w:b/>
      <w:bCs/>
      <w:sz w:val="20"/>
      <w:szCs w:val="20"/>
    </w:rPr>
  </w:style>
  <w:style w:type="paragraph" w:styleId="BalloonText">
    <w:name w:val="Balloon Text"/>
    <w:basedOn w:val="Normal"/>
    <w:link w:val="BalloonTextChar"/>
    <w:uiPriority w:val="99"/>
    <w:semiHidden/>
    <w:unhideWhenUsed/>
    <w:rsid w:val="001816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60F"/>
    <w:rPr>
      <w:rFonts w:ascii="Segoe UI" w:hAnsi="Segoe UI" w:cs="Segoe UI"/>
      <w:sz w:val="18"/>
      <w:szCs w:val="18"/>
    </w:rPr>
  </w:style>
  <w:style w:type="paragraph" w:styleId="Revision">
    <w:name w:val="Revision"/>
    <w:hidden/>
    <w:uiPriority w:val="99"/>
    <w:semiHidden/>
    <w:rsid w:val="001B48A5"/>
    <w:pPr>
      <w:spacing w:after="0" w:line="240" w:lineRule="auto"/>
    </w:pPr>
  </w:style>
  <w:style w:type="paragraph" w:styleId="ListParagraph">
    <w:name w:val="List Paragraph"/>
    <w:basedOn w:val="Normal"/>
    <w:uiPriority w:val="34"/>
    <w:qFormat/>
    <w:rsid w:val="00506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A8CEA-9376-4A2C-8006-1E75E16C7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13876</TotalTime>
  <Pages>5</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halliday</dc:creator>
  <cp:keywords/>
  <dc:description/>
  <cp:lastModifiedBy>quinton halliday</cp:lastModifiedBy>
  <cp:revision>7</cp:revision>
  <dcterms:created xsi:type="dcterms:W3CDTF">2019-01-16T23:44:00Z</dcterms:created>
  <dcterms:modified xsi:type="dcterms:W3CDTF">2019-02-28T23:19:00Z</dcterms:modified>
</cp:coreProperties>
</file>